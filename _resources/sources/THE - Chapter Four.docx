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F78B7" w14:textId="77777777" w:rsidR="00E92A71" w:rsidRPr="00E92A71" w:rsidRDefault="00E92A71" w:rsidP="00E92A71">
      <w:pPr>
        <w:rPr>
          <w:rFonts w:ascii="Arial" w:hAnsi="Arial" w:cs="Arial"/>
          <w:b/>
          <w:bCs/>
          <w:sz w:val="20"/>
          <w:szCs w:val="20"/>
        </w:rPr>
      </w:pPr>
      <w:proofErr w:type="gramStart"/>
      <w:r w:rsidRPr="00E92A71">
        <w:rPr>
          <w:rFonts w:ascii="Arial" w:hAnsi="Arial" w:cs="Arial"/>
          <w:b/>
          <w:bCs/>
          <w:sz w:val="20"/>
          <w:szCs w:val="20"/>
        </w:rPr>
        <w:t>4  Beyond</w:t>
      </w:r>
      <w:proofErr w:type="gramEnd"/>
      <w:r w:rsidRPr="00E92A71">
        <w:rPr>
          <w:rFonts w:ascii="Arial" w:hAnsi="Arial" w:cs="Arial"/>
          <w:b/>
          <w:bCs/>
          <w:sz w:val="20"/>
          <w:szCs w:val="20"/>
        </w:rPr>
        <w:t xml:space="preserve"> Computation: The Philosophy of Human Intelligence</w:t>
      </w:r>
    </w:p>
    <w:p w14:paraId="4476FFF6" w14:textId="77777777" w:rsidR="00E92A71" w:rsidRPr="00E92A71" w:rsidRDefault="00E92A71" w:rsidP="00E92A71">
      <w:pPr>
        <w:rPr>
          <w:rFonts w:ascii="Arial" w:hAnsi="Arial" w:cs="Arial"/>
          <w:sz w:val="20"/>
          <w:szCs w:val="20"/>
        </w:rPr>
      </w:pPr>
      <w:r w:rsidRPr="00E92A71">
        <w:rPr>
          <w:rFonts w:ascii="Arial" w:hAnsi="Arial" w:cs="Arial"/>
          <w:sz w:val="20"/>
          <w:szCs w:val="20"/>
        </w:rPr>
        <w:t>What Heidegger and other thinkers reveal about the fundamental differences between human and artificial intelligence</w:t>
      </w:r>
    </w:p>
    <w:p w14:paraId="24466765" w14:textId="77777777" w:rsidR="00E92A71" w:rsidRPr="00E92A71" w:rsidRDefault="00E92A71" w:rsidP="00E92A71">
      <w:pPr>
        <w:rPr>
          <w:rFonts w:ascii="Arial" w:hAnsi="Arial" w:cs="Arial"/>
          <w:sz w:val="20"/>
          <w:szCs w:val="20"/>
        </w:rPr>
      </w:pPr>
      <w:r w:rsidRPr="00E92A71">
        <w:rPr>
          <w:rFonts w:ascii="Arial" w:hAnsi="Arial" w:cs="Arial"/>
          <w:sz w:val="20"/>
          <w:szCs w:val="20"/>
        </w:rPr>
        <w:t>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14:paraId="3BF95E2A" w14:textId="77777777" w:rsidR="00E92A71" w:rsidRPr="00E92A71" w:rsidRDefault="00E92A71" w:rsidP="00E92A71">
      <w:pPr>
        <w:rPr>
          <w:rFonts w:ascii="Arial" w:hAnsi="Arial" w:cs="Arial"/>
          <w:sz w:val="20"/>
          <w:szCs w:val="20"/>
        </w:rPr>
      </w:pPr>
      <w:r w:rsidRPr="00E92A71">
        <w:rPr>
          <w:rFonts w:ascii="Arial" w:hAnsi="Arial" w:cs="Arial"/>
          <w:sz w:val="20"/>
          <w:szCs w:val="20"/>
        </w:rPr>
        <w:t>The prevailing narrative of artificial intelligence rests on a fundamental assumption inherited from Descartes: that intelligence is essentially computational. Descartes’ famous declaration, “I think, therefore I am,” 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14:paraId="689E4E3E" w14:textId="0F0C2A8E" w:rsidR="00E92A71" w:rsidRPr="00E92A71" w:rsidRDefault="00E92A71" w:rsidP="00E92A71">
      <w:pPr>
        <w:rPr>
          <w:rFonts w:ascii="Arial" w:hAnsi="Arial" w:cs="Arial"/>
          <w:sz w:val="20"/>
          <w:szCs w:val="20"/>
        </w:rPr>
      </w:pPr>
      <w:r w:rsidRPr="00E92A71">
        <w:rPr>
          <w:rFonts w:ascii="Arial" w:hAnsi="Arial" w:cs="Arial"/>
          <w:sz w:val="20"/>
          <w:szCs w:val="20"/>
        </w:rP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w:t>
      </w:r>
      <w:ins w:id="0" w:author="Sami J. Karam" w:date="2025-03-24T16:09:00Z" w16du:dateUtc="2025-03-24T20:09:00Z">
        <w:r w:rsidR="00E3731D">
          <w:rPr>
            <w:rFonts w:ascii="Arial" w:hAnsi="Arial" w:cs="Arial"/>
            <w:sz w:val="20"/>
            <w:szCs w:val="20"/>
          </w:rPr>
          <w:t xml:space="preserve">is critical to our understanding of </w:t>
        </w:r>
      </w:ins>
      <w:del w:id="1" w:author="Sami J. Karam" w:date="2025-03-24T16:09:00Z" w16du:dateUtc="2025-03-24T20:09:00Z">
        <w:r w:rsidRPr="00E92A71" w:rsidDel="00E3731D">
          <w:rPr>
            <w:rFonts w:ascii="Arial" w:hAnsi="Arial" w:cs="Arial"/>
            <w:sz w:val="20"/>
            <w:szCs w:val="20"/>
          </w:rPr>
          <w:delText xml:space="preserve">has profound implications for how we understand </w:delText>
        </w:r>
      </w:del>
      <w:r w:rsidRPr="00E92A71">
        <w:rPr>
          <w:rFonts w:ascii="Arial" w:hAnsi="Arial" w:cs="Arial"/>
          <w:sz w:val="20"/>
          <w:szCs w:val="20"/>
        </w:rPr>
        <w:t>both human and artificial intelligence.</w:t>
      </w:r>
    </w:p>
    <w:p w14:paraId="1C2C8A53" w14:textId="77777777" w:rsidR="00E92A71" w:rsidRPr="00E92A71" w:rsidRDefault="00E92A71" w:rsidP="00E92A71">
      <w:pPr>
        <w:rPr>
          <w:rFonts w:ascii="Arial" w:hAnsi="Arial" w:cs="Arial"/>
          <w:sz w:val="20"/>
          <w:szCs w:val="20"/>
        </w:rPr>
      </w:pPr>
      <w:r w:rsidRPr="00E92A71">
        <w:rPr>
          <w:rFonts w:ascii="Arial" w:hAnsi="Arial" w:cs="Arial"/>
          <w:b/>
          <w:bCs/>
          <w:sz w:val="20"/>
          <w:szCs w:val="20"/>
        </w:rPr>
        <w:t>Being-in-the-World: Heidegger’s Fundamental Insight</w:t>
      </w:r>
    </w:p>
    <w:p w14:paraId="73C357E8" w14:textId="77777777" w:rsidR="00E92A71" w:rsidRPr="00E92A71" w:rsidRDefault="00E92A71" w:rsidP="00E92A71">
      <w:pPr>
        <w:rPr>
          <w:rFonts w:ascii="Arial" w:hAnsi="Arial" w:cs="Arial"/>
          <w:sz w:val="20"/>
          <w:szCs w:val="20"/>
        </w:rPr>
      </w:pPr>
      <w:r w:rsidRPr="00E92A71">
        <w:rPr>
          <w:rFonts w:ascii="Arial" w:hAnsi="Arial" w:cs="Arial"/>
          <w:sz w:val="20"/>
          <w:szCs w:val="20"/>
        </w:rPr>
        <w:t>Heidegger’s masterwork, </w:t>
      </w:r>
      <w:r w:rsidRPr="00E92A71">
        <w:rPr>
          <w:rFonts w:ascii="Arial" w:hAnsi="Arial" w:cs="Arial"/>
          <w:i/>
          <w:iCs/>
          <w:sz w:val="20"/>
          <w:szCs w:val="20"/>
        </w:rPr>
        <w:t>Being and Time</w:t>
      </w:r>
      <w:r w:rsidRPr="00E92A71">
        <w:rPr>
          <w:rFonts w:ascii="Arial" w:hAnsi="Arial" w:cs="Arial"/>
          <w:sz w:val="20"/>
          <w:szCs w:val="20"/>
        </w:rPr>
        <w:t> (1927), represents a radical departure from the Cartesian tradition. Where Descartes begins with the isolated, thinking subject, Heidegger starts with what he calls </w:t>
      </w:r>
      <w:r w:rsidRPr="00E92A71">
        <w:rPr>
          <w:rFonts w:ascii="Arial" w:hAnsi="Arial" w:cs="Arial"/>
          <w:i/>
          <w:iCs/>
          <w:sz w:val="20"/>
          <w:szCs w:val="20"/>
        </w:rPr>
        <w:t>Dasein</w:t>
      </w:r>
      <w:r w:rsidRPr="00E92A71">
        <w:rPr>
          <w:rFonts w:ascii="Arial" w:hAnsi="Arial" w:cs="Arial"/>
          <w:sz w:val="20"/>
          <w:szCs w:val="20"/>
        </w:rPr>
        <w:t> (literally “being-there”)—human existence characterized by its fundamental embeddedness in a meaningful world. For Heidegger, we are not primarily thinking beings who sometimes act in the world; we are fundamentally beings-in-the-world who occasionally step back to think abstractly.</w:t>
      </w:r>
    </w:p>
    <w:p w14:paraId="2810639B" w14:textId="77777777" w:rsidR="00E92A71" w:rsidRPr="00E92A71" w:rsidRDefault="00E92A71" w:rsidP="00E92A71">
      <w:pPr>
        <w:rPr>
          <w:rFonts w:ascii="Arial" w:hAnsi="Arial" w:cs="Arial"/>
          <w:sz w:val="20"/>
          <w:szCs w:val="20"/>
        </w:rPr>
      </w:pPr>
      <w:r w:rsidRPr="00E92A71">
        <w:rPr>
          <w:rFonts w:ascii="Arial" w:hAnsi="Arial" w:cs="Arial"/>
          <w:sz w:val="20"/>
          <w:szCs w:val="20"/>
        </w:rPr>
        <w:t>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14:paraId="17CA029C" w14:textId="77777777" w:rsidR="00E92A71" w:rsidRPr="00E92A71" w:rsidRDefault="00E92A71" w:rsidP="00E92A71">
      <w:pPr>
        <w:rPr>
          <w:rFonts w:ascii="Arial" w:hAnsi="Arial" w:cs="Arial"/>
          <w:sz w:val="20"/>
          <w:szCs w:val="20"/>
        </w:rPr>
      </w:pPr>
      <w:r w:rsidRPr="00E92A71">
        <w:rPr>
          <w:rFonts w:ascii="Arial" w:hAnsi="Arial" w:cs="Arial"/>
          <w:sz w:val="20"/>
          <w:szCs w:val="20"/>
        </w:rPr>
        <w:t>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 “ready-to-hand” (</w:t>
      </w:r>
      <w:proofErr w:type="spellStart"/>
      <w:r w:rsidRPr="00E92A71">
        <w:rPr>
          <w:rFonts w:ascii="Arial" w:hAnsi="Arial" w:cs="Arial"/>
          <w:i/>
          <w:iCs/>
          <w:sz w:val="20"/>
          <w:szCs w:val="20"/>
        </w:rPr>
        <w:t>Zuhandenheit</w:t>
      </w:r>
      <w:proofErr w:type="spellEnd"/>
      <w:r w:rsidRPr="00E92A71">
        <w:rPr>
          <w:rFonts w:ascii="Arial" w:hAnsi="Arial" w:cs="Arial"/>
          <w:sz w:val="20"/>
          <w:szCs w:val="20"/>
        </w:rPr>
        <w:t>)—a state where tools and skills become extensions of ourselves rather than objects of conscious attention.</w:t>
      </w:r>
    </w:p>
    <w:p w14:paraId="3BD2D138" w14:textId="77777777" w:rsidR="00E92A71" w:rsidRPr="00E92A71" w:rsidRDefault="00E92A71" w:rsidP="00E92A71">
      <w:pPr>
        <w:rPr>
          <w:rFonts w:ascii="Arial" w:hAnsi="Arial" w:cs="Arial"/>
          <w:sz w:val="20"/>
          <w:szCs w:val="20"/>
        </w:rPr>
      </w:pPr>
      <w:r w:rsidRPr="00E92A71">
        <w:rPr>
          <w:rFonts w:ascii="Arial" w:hAnsi="Arial" w:cs="Arial"/>
          <w:sz w:val="20"/>
          <w:szCs w:val="20"/>
        </w:rPr>
        <w:t>This ready-to-hand mode contrasts sharply with what Heidegger calls “present-at-hand” (</w:t>
      </w:r>
      <w:proofErr w:type="spellStart"/>
      <w:r w:rsidRPr="00E92A71">
        <w:rPr>
          <w:rFonts w:ascii="Arial" w:hAnsi="Arial" w:cs="Arial"/>
          <w:i/>
          <w:iCs/>
          <w:sz w:val="20"/>
          <w:szCs w:val="20"/>
        </w:rPr>
        <w:t>Vorhandenheit</w:t>
      </w:r>
      <w:proofErr w:type="spellEnd"/>
      <w:r w:rsidRPr="00E92A71">
        <w:rPr>
          <w:rFonts w:ascii="Arial" w:hAnsi="Arial" w:cs="Arial"/>
          <w:sz w:val="20"/>
          <w:szCs w:val="20"/>
        </w:rPr>
        <w:t>)—the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14:paraId="21B1342D" w14:textId="77777777" w:rsidR="00E92A71" w:rsidRPr="00E92A71" w:rsidRDefault="00E92A71" w:rsidP="00E92A71">
      <w:pPr>
        <w:rPr>
          <w:rFonts w:ascii="Arial" w:hAnsi="Arial" w:cs="Arial"/>
          <w:sz w:val="20"/>
          <w:szCs w:val="20"/>
        </w:rPr>
      </w:pPr>
      <w:r w:rsidRPr="00E92A71">
        <w:rPr>
          <w:rFonts w:ascii="Arial" w:hAnsi="Arial" w:cs="Arial"/>
          <w:b/>
          <w:bCs/>
          <w:sz w:val="20"/>
          <w:szCs w:val="20"/>
        </w:rPr>
        <w:t>Implications for Artificial Intelligence</w:t>
      </w:r>
    </w:p>
    <w:p w14:paraId="262B6C3B" w14:textId="77777777" w:rsidR="00E92A71" w:rsidRPr="00E92A71" w:rsidRDefault="00E92A71" w:rsidP="00E92A71">
      <w:pPr>
        <w:rPr>
          <w:rFonts w:ascii="Arial" w:hAnsi="Arial" w:cs="Arial"/>
          <w:sz w:val="20"/>
          <w:szCs w:val="20"/>
        </w:rPr>
      </w:pPr>
      <w:r w:rsidRPr="00E92A71">
        <w:rPr>
          <w:rFonts w:ascii="Arial" w:hAnsi="Arial" w:cs="Arial"/>
          <w:sz w:val="20"/>
          <w:szCs w:val="20"/>
        </w:rPr>
        <w:t>This philosophical reframing has profound implications for artificial intelligence. Current AI systems—even sophisticated ones like large language models—operate entirely in the “present-at-hand” mode. They process information, identify patterns, and generate outputs based on statistical correlations, but they lack the capacity for “ready-to-hand” engagement with the world.</w:t>
      </w:r>
    </w:p>
    <w:p w14:paraId="6AE3CAA7" w14:textId="77777777" w:rsidR="00E92A71" w:rsidRPr="00E92A71" w:rsidRDefault="00E92A71" w:rsidP="00E92A71">
      <w:pPr>
        <w:rPr>
          <w:rFonts w:ascii="Arial" w:hAnsi="Arial" w:cs="Arial"/>
          <w:sz w:val="20"/>
          <w:szCs w:val="20"/>
        </w:rPr>
      </w:pPr>
      <w:r w:rsidRPr="00E92A71">
        <w:rPr>
          <w:rFonts w:ascii="Arial" w:hAnsi="Arial" w:cs="Arial"/>
          <w:sz w:val="20"/>
          <w:szCs w:val="20"/>
        </w:rPr>
        <w:t>This limitation becomes apparent when we examine the capabilities and limitations of current AI systems. Consider the example from earlier chapters: large language models cannot “backtrack” or revise their fundamental assumptions mid-stream. When tasked with writing “a sentence that describes its own length in words,” they consistently fail despite their impressive pattern-recognition capabilities. This isn’t merely a technical limitation that future iterations will overcome; it reflects a more fundamental difference between computational processing and human understanding.</w:t>
      </w:r>
    </w:p>
    <w:p w14:paraId="3FE263DA"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Human understanding emerges from our practical engagement with the world—what Heidegger calls our “pre-understanding” or “fore-structure of understanding.” We always approach situations with a tacit grasp </w:t>
      </w:r>
      <w:r w:rsidRPr="00E92A71">
        <w:rPr>
          <w:rFonts w:ascii="Arial" w:hAnsi="Arial" w:cs="Arial"/>
          <w:sz w:val="20"/>
          <w:szCs w:val="20"/>
        </w:rPr>
        <w:lastRenderedPageBreak/>
        <w:t>of how things work, gained through our embodied experience in a shared world of meaning. This pre-understanding isn’t represented explicitly in propositional form; it’s woven into our very way of being in the world.</w:t>
      </w:r>
    </w:p>
    <w:p w14:paraId="6B1D6D59"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w:t>
      </w:r>
      <w:proofErr w:type="gramStart"/>
      <w:r w:rsidRPr="00E92A71">
        <w:rPr>
          <w:rFonts w:ascii="Arial" w:hAnsi="Arial" w:cs="Arial"/>
          <w:sz w:val="20"/>
          <w:szCs w:val="20"/>
        </w:rPr>
        <w:t>them, or</w:t>
      </w:r>
      <w:proofErr w:type="gramEnd"/>
      <w:r w:rsidRPr="00E92A71">
        <w:rPr>
          <w:rFonts w:ascii="Arial" w:hAnsi="Arial" w:cs="Arial"/>
          <w:sz w:val="20"/>
          <w:szCs w:val="20"/>
        </w:rPr>
        <w:t xml:space="preserve"> analyze countless images of objects without developing a practical understanding of how those objects function in everyday life.</w:t>
      </w:r>
    </w:p>
    <w:p w14:paraId="62F8D04A" w14:textId="77777777" w:rsidR="00E92A71" w:rsidRPr="00E92A71" w:rsidRDefault="00E92A71" w:rsidP="00E92A71">
      <w:pPr>
        <w:rPr>
          <w:rFonts w:ascii="Arial" w:hAnsi="Arial" w:cs="Arial"/>
          <w:sz w:val="20"/>
          <w:szCs w:val="20"/>
        </w:rPr>
      </w:pPr>
      <w:r w:rsidRPr="00E92A71">
        <w:rPr>
          <w:rFonts w:ascii="Arial" w:hAnsi="Arial" w:cs="Arial"/>
          <w:b/>
          <w:bCs/>
          <w:sz w:val="20"/>
          <w:szCs w:val="20"/>
        </w:rPr>
        <w:t>Temporality and Human Understanding</w:t>
      </w:r>
    </w:p>
    <w:p w14:paraId="7E5B825E" w14:textId="77777777" w:rsidR="00E92A71" w:rsidRPr="00E92A71" w:rsidRDefault="00E92A71" w:rsidP="00E92A71">
      <w:pPr>
        <w:rPr>
          <w:rFonts w:ascii="Arial" w:hAnsi="Arial" w:cs="Arial"/>
          <w:sz w:val="20"/>
          <w:szCs w:val="20"/>
        </w:rPr>
      </w:pPr>
      <w:r w:rsidRPr="00E92A71">
        <w:rPr>
          <w:rFonts w:ascii="Arial" w:hAnsi="Arial" w:cs="Arial"/>
          <w:sz w:val="20"/>
          <w:szCs w:val="20"/>
        </w:rPr>
        <w:t>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14:paraId="17A54809" w14:textId="77777777" w:rsidR="00E92A71" w:rsidRPr="00E92A71" w:rsidRDefault="00E92A71" w:rsidP="00E92A71">
      <w:pPr>
        <w:rPr>
          <w:rFonts w:ascii="Arial" w:hAnsi="Arial" w:cs="Arial"/>
          <w:sz w:val="20"/>
          <w:szCs w:val="20"/>
        </w:rPr>
      </w:pPr>
      <w:r w:rsidRPr="00E92A71">
        <w:rPr>
          <w:rFonts w:ascii="Arial" w:hAnsi="Arial" w:cs="Arial"/>
          <w:sz w:val="20"/>
          <w:szCs w:val="20"/>
        </w:rPr>
        <w:t>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14:paraId="3AC94CB9" w14:textId="77777777" w:rsidR="00E92A71" w:rsidRPr="00E92A71" w:rsidRDefault="00E92A71" w:rsidP="00E92A71">
      <w:pPr>
        <w:rPr>
          <w:rFonts w:ascii="Arial" w:hAnsi="Arial" w:cs="Arial"/>
          <w:sz w:val="20"/>
          <w:szCs w:val="20"/>
        </w:rPr>
      </w:pPr>
      <w:r w:rsidRPr="00E92A71">
        <w:rPr>
          <w:rFonts w:ascii="Arial" w:hAnsi="Arial" w:cs="Arial"/>
          <w:sz w:val="20"/>
          <w:szCs w:val="20"/>
        </w:rPr>
        <w:t>AI systems, in contrast, can process historical data and make statistical projections, but they lack this unified temporal structure. Their “knowledge” 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14:paraId="57912BAC" w14:textId="77777777" w:rsidR="00E92A71" w:rsidRPr="00E92A71" w:rsidRDefault="00E92A71" w:rsidP="00E92A71">
      <w:pPr>
        <w:rPr>
          <w:rFonts w:ascii="Arial" w:hAnsi="Arial" w:cs="Arial"/>
          <w:sz w:val="20"/>
          <w:szCs w:val="20"/>
        </w:rPr>
      </w:pPr>
      <w:r w:rsidRPr="00E92A71">
        <w:rPr>
          <w:rFonts w:ascii="Arial" w:hAnsi="Arial" w:cs="Arial"/>
          <w:b/>
          <w:bCs/>
          <w:sz w:val="20"/>
          <w:szCs w:val="20"/>
        </w:rPr>
        <w:t>The Social Dimension of Intelligence</w:t>
      </w:r>
    </w:p>
    <w:p w14:paraId="774556D9" w14:textId="77777777" w:rsidR="00E92A71" w:rsidRPr="00E92A71" w:rsidRDefault="00E92A71" w:rsidP="00E92A71">
      <w:pPr>
        <w:rPr>
          <w:rFonts w:ascii="Arial" w:hAnsi="Arial" w:cs="Arial"/>
          <w:sz w:val="20"/>
          <w:szCs w:val="20"/>
        </w:rPr>
      </w:pPr>
      <w:r w:rsidRPr="00E92A71">
        <w:rPr>
          <w:rFonts w:ascii="Arial" w:hAnsi="Arial" w:cs="Arial"/>
          <w:sz w:val="20"/>
          <w:szCs w:val="20"/>
        </w:rPr>
        <w:t>Another crucial aspect of human intelligence emerges from what Heidegger calls “being-with” (</w:t>
      </w:r>
      <w:proofErr w:type="spellStart"/>
      <w:r w:rsidRPr="00E92A71">
        <w:rPr>
          <w:rFonts w:ascii="Arial" w:hAnsi="Arial" w:cs="Arial"/>
          <w:i/>
          <w:iCs/>
          <w:sz w:val="20"/>
          <w:szCs w:val="20"/>
        </w:rPr>
        <w:t>Mitsein</w:t>
      </w:r>
      <w:proofErr w:type="spellEnd"/>
      <w:r w:rsidRPr="00E92A71">
        <w:rPr>
          <w:rFonts w:ascii="Arial" w:hAnsi="Arial" w:cs="Arial"/>
          <w:sz w:val="20"/>
          <w:szCs w:val="20"/>
        </w:rPr>
        <w:t>)—our fundamental connectedness with other humans in a shared world of meaning. Human intelligence develops through social interaction, cultural inheritance, and participation in what philosopher Hans-Georg Gadamer later called “traditions of understanding.”</w:t>
      </w:r>
    </w:p>
    <w:p w14:paraId="3A21BC37" w14:textId="77777777" w:rsidR="00E92A71" w:rsidRPr="00E92A71" w:rsidRDefault="00E92A71" w:rsidP="00E92A71">
      <w:pPr>
        <w:rPr>
          <w:rFonts w:ascii="Arial" w:hAnsi="Arial" w:cs="Arial"/>
          <w:sz w:val="20"/>
          <w:szCs w:val="20"/>
        </w:rPr>
      </w:pPr>
      <w:r w:rsidRPr="00E92A71">
        <w:rPr>
          <w:rFonts w:ascii="Arial" w:hAnsi="Arial" w:cs="Arial"/>
          <w:sz w:val="20"/>
          <w:szCs w:val="20"/>
        </w:rPr>
        <w:t>Consider how a seasoned executive “reads the room” 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14:paraId="3B3E6DB6" w14:textId="77777777" w:rsidR="00E92A71" w:rsidRPr="00E92A71" w:rsidRDefault="00E92A71" w:rsidP="00E92A71">
      <w:pPr>
        <w:rPr>
          <w:rFonts w:ascii="Arial" w:hAnsi="Arial" w:cs="Arial"/>
          <w:sz w:val="20"/>
          <w:szCs w:val="20"/>
        </w:rPr>
      </w:pPr>
      <w:r w:rsidRPr="00E92A71">
        <w:rPr>
          <w:rFonts w:ascii="Arial" w:hAnsi="Arial" w:cs="Arial"/>
          <w:sz w:val="20"/>
          <w:szCs w:val="20"/>
        </w:rPr>
        <w:t>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14:paraId="6503AFE3" w14:textId="77777777" w:rsidR="00E92A71" w:rsidRPr="00E92A71" w:rsidRDefault="00E92A71" w:rsidP="00E92A71">
      <w:pPr>
        <w:rPr>
          <w:rFonts w:ascii="Arial" w:hAnsi="Arial" w:cs="Arial"/>
          <w:sz w:val="20"/>
          <w:szCs w:val="20"/>
        </w:rPr>
      </w:pPr>
      <w:r w:rsidRPr="00E92A71">
        <w:rPr>
          <w:rFonts w:ascii="Arial" w:hAnsi="Arial" w:cs="Arial"/>
          <w:b/>
          <w:bCs/>
          <w:sz w:val="20"/>
          <w:szCs w:val="20"/>
        </w:rPr>
        <w:t>The Case for Enhancement Rather Than Replacement</w:t>
      </w:r>
    </w:p>
    <w:p w14:paraId="597F9053" w14:textId="77777777" w:rsidR="00E92A71" w:rsidRPr="00E92A71" w:rsidRDefault="00E92A71" w:rsidP="00E92A71">
      <w:pPr>
        <w:rPr>
          <w:rFonts w:ascii="Arial" w:hAnsi="Arial" w:cs="Arial"/>
          <w:sz w:val="20"/>
          <w:szCs w:val="20"/>
        </w:rPr>
      </w:pPr>
      <w:r w:rsidRPr="00E92A71">
        <w:rPr>
          <w:rFonts w:ascii="Arial" w:hAnsi="Arial" w:cs="Arial"/>
          <w:sz w:val="20"/>
          <w:szCs w:val="20"/>
        </w:rPr>
        <w:t>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14:paraId="0DD09978" w14:textId="77777777" w:rsidR="00E92A71" w:rsidRPr="00E92A71" w:rsidRDefault="00E92A71" w:rsidP="00E92A71">
      <w:pPr>
        <w:rPr>
          <w:rFonts w:ascii="Arial" w:hAnsi="Arial" w:cs="Arial"/>
          <w:sz w:val="20"/>
          <w:szCs w:val="20"/>
        </w:rPr>
      </w:pPr>
      <w:r w:rsidRPr="00E92A71">
        <w:rPr>
          <w:rFonts w:ascii="Arial" w:hAnsi="Arial" w:cs="Arial"/>
          <w:sz w:val="20"/>
          <w:szCs w:val="20"/>
        </w:rPr>
        <w:t>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14:paraId="169C57DA" w14:textId="77777777" w:rsidR="00E92A71" w:rsidRPr="00E92A71" w:rsidRDefault="00E92A71" w:rsidP="00E92A71">
      <w:pPr>
        <w:rPr>
          <w:rFonts w:ascii="Arial" w:hAnsi="Arial" w:cs="Arial"/>
          <w:sz w:val="20"/>
          <w:szCs w:val="20"/>
        </w:rPr>
      </w:pPr>
      <w:r w:rsidRPr="00E92A71">
        <w:rPr>
          <w:rFonts w:ascii="Arial" w:hAnsi="Arial" w:cs="Arial"/>
          <w:sz w:val="20"/>
          <w:szCs w:val="20"/>
        </w:rPr>
        <w:t>Consider three different business activities:</w:t>
      </w:r>
    </w:p>
    <w:p w14:paraId="06E31613" w14:textId="77777777" w:rsidR="00E92A71" w:rsidRPr="00E92A71" w:rsidRDefault="00E92A71" w:rsidP="00E92A71">
      <w:pPr>
        <w:rPr>
          <w:rFonts w:ascii="Arial" w:hAnsi="Arial" w:cs="Arial"/>
          <w:sz w:val="20"/>
          <w:szCs w:val="20"/>
        </w:rPr>
      </w:pPr>
      <w:r w:rsidRPr="00E92A71">
        <w:rPr>
          <w:rFonts w:ascii="Arial" w:hAnsi="Arial" w:cs="Arial"/>
          <w:sz w:val="20"/>
          <w:szCs w:val="20"/>
        </w:rPr>
        <w:t>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14:paraId="50D27C24" w14:textId="77777777" w:rsidR="00E92A71" w:rsidRPr="00E92A71" w:rsidRDefault="00E92A71" w:rsidP="00E92A71">
      <w:pPr>
        <w:rPr>
          <w:rFonts w:ascii="Arial" w:hAnsi="Arial" w:cs="Arial"/>
          <w:sz w:val="20"/>
          <w:szCs w:val="20"/>
        </w:rPr>
      </w:pPr>
      <w:r w:rsidRPr="00E92A71">
        <w:rPr>
          <w:rFonts w:ascii="Arial" w:hAnsi="Arial" w:cs="Arial"/>
          <w:sz w:val="20"/>
          <w:szCs w:val="20"/>
        </w:rPr>
        <w:t>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14:paraId="35F1557C"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Developing new product strategy requires what Heidegger calls “projection”—understanding current possibilities </w:t>
      </w:r>
      <w:proofErr w:type="gramStart"/>
      <w:r w:rsidRPr="00E92A71">
        <w:rPr>
          <w:rFonts w:ascii="Arial" w:hAnsi="Arial" w:cs="Arial"/>
          <w:sz w:val="20"/>
          <w:szCs w:val="20"/>
        </w:rPr>
        <w:t>in light of</w:t>
      </w:r>
      <w:proofErr w:type="gramEnd"/>
      <w:r w:rsidRPr="00E92A71">
        <w:rPr>
          <w:rFonts w:ascii="Arial" w:hAnsi="Arial" w:cs="Arial"/>
          <w:sz w:val="20"/>
          <w:szCs w:val="20"/>
        </w:rPr>
        <w:t xml:space="preserve"> future potential. AI can provide data and analysis, but the creative insight that </w:t>
      </w:r>
      <w:r w:rsidRPr="00E92A71">
        <w:rPr>
          <w:rFonts w:ascii="Arial" w:hAnsi="Arial" w:cs="Arial"/>
          <w:sz w:val="20"/>
          <w:szCs w:val="20"/>
        </w:rPr>
        <w:lastRenderedPageBreak/>
        <w:t>identifies meaningful new directions draws on human capacities for imagination and situated understanding that AI lacks.</w:t>
      </w:r>
    </w:p>
    <w:p w14:paraId="066938D0" w14:textId="77777777" w:rsidR="00E92A71" w:rsidRPr="00E92A71" w:rsidRDefault="00E92A71" w:rsidP="00E92A71">
      <w:pPr>
        <w:rPr>
          <w:rFonts w:ascii="Arial" w:hAnsi="Arial" w:cs="Arial"/>
          <w:sz w:val="20"/>
          <w:szCs w:val="20"/>
        </w:rPr>
      </w:pPr>
      <w:r w:rsidRPr="00E92A71">
        <w:rPr>
          <w:rFonts w:ascii="Arial" w:hAnsi="Arial" w:cs="Arial"/>
          <w:sz w:val="20"/>
          <w:szCs w:val="20"/>
        </w:rPr>
        <w:t>This pattern appears consistently in markets. Companies that attempt to fully automate complex human judgments often disappoint, while those that use AI to enhance human capabilities tend to succeed. It’s not about making AI more “human-like” but about recognizing the unique characteristics of human intelligence and designing systems that complement rather than replace them.</w:t>
      </w:r>
    </w:p>
    <w:p w14:paraId="0DB530F9" w14:textId="77777777" w:rsidR="00E92A71" w:rsidRPr="00E92A71" w:rsidRDefault="00E92A71" w:rsidP="00E92A71">
      <w:pPr>
        <w:rPr>
          <w:rFonts w:ascii="Arial" w:hAnsi="Arial" w:cs="Arial"/>
          <w:sz w:val="20"/>
          <w:szCs w:val="20"/>
        </w:rPr>
      </w:pPr>
      <w:r w:rsidRPr="00E92A71">
        <w:rPr>
          <w:rFonts w:ascii="Arial" w:hAnsi="Arial" w:cs="Arial"/>
          <w:b/>
          <w:bCs/>
          <w:sz w:val="20"/>
          <w:szCs w:val="20"/>
        </w:rPr>
        <w:t>The Myth of Artificial General Intelligence</w:t>
      </w:r>
    </w:p>
    <w:p w14:paraId="7B2476C7"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This philosophical perspective suggests that the current quest for artificial general intelligence (AGI) may be fundamentally misguided. The goal of creating machines that think “like humans” assumes that human thinking is essentially computational—precisely the assumption that Heidegger and other Continental </w:t>
      </w:r>
      <w:proofErr w:type="gramStart"/>
      <w:r w:rsidRPr="00E92A71">
        <w:rPr>
          <w:rFonts w:ascii="Arial" w:hAnsi="Arial" w:cs="Arial"/>
          <w:sz w:val="20"/>
          <w:szCs w:val="20"/>
        </w:rPr>
        <w:t>philosophers</w:t>
      </w:r>
      <w:proofErr w:type="gramEnd"/>
      <w:r w:rsidRPr="00E92A71">
        <w:rPr>
          <w:rFonts w:ascii="Arial" w:hAnsi="Arial" w:cs="Arial"/>
          <w:sz w:val="20"/>
          <w:szCs w:val="20"/>
        </w:rPr>
        <w:t xml:space="preserve"> challenge.</w:t>
      </w:r>
    </w:p>
    <w:p w14:paraId="40EDA495" w14:textId="77777777" w:rsidR="00E92A71" w:rsidRPr="00E92A71" w:rsidRDefault="00E92A71" w:rsidP="00E92A71">
      <w:pPr>
        <w:rPr>
          <w:rFonts w:ascii="Arial" w:hAnsi="Arial" w:cs="Arial"/>
          <w:sz w:val="20"/>
          <w:szCs w:val="20"/>
        </w:rPr>
      </w:pPr>
      <w:r w:rsidRPr="00E92A71">
        <w:rPr>
          <w:rFonts w:ascii="Arial" w:hAnsi="Arial" w:cs="Arial"/>
          <w:sz w:val="20"/>
          <w:szCs w:val="20"/>
        </w:rPr>
        <w:t>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14:paraId="77CFBE5E" w14:textId="77777777" w:rsidR="00E92A71" w:rsidRPr="00E92A71" w:rsidRDefault="00E92A71" w:rsidP="00E92A71">
      <w:pPr>
        <w:rPr>
          <w:rFonts w:ascii="Arial" w:hAnsi="Arial" w:cs="Arial"/>
          <w:sz w:val="20"/>
          <w:szCs w:val="20"/>
        </w:rPr>
      </w:pPr>
      <w:r w:rsidRPr="00E92A71">
        <w:rPr>
          <w:rFonts w:ascii="Arial" w:hAnsi="Arial" w:cs="Arial"/>
          <w:sz w:val="20"/>
          <w:szCs w:val="20"/>
        </w:rPr>
        <w:t>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14:paraId="77C71EF8" w14:textId="77777777" w:rsidR="00E92A71" w:rsidRPr="00E92A71" w:rsidRDefault="00E92A71" w:rsidP="00E92A71">
      <w:pPr>
        <w:rPr>
          <w:rFonts w:ascii="Arial" w:hAnsi="Arial" w:cs="Arial"/>
          <w:sz w:val="20"/>
          <w:szCs w:val="20"/>
        </w:rPr>
      </w:pPr>
      <w:r w:rsidRPr="00E92A71">
        <w:rPr>
          <w:rFonts w:ascii="Arial" w:hAnsi="Arial" w:cs="Arial"/>
          <w:b/>
          <w:bCs/>
          <w:sz w:val="20"/>
          <w:szCs w:val="20"/>
        </w:rPr>
        <w:t>The Flow State and the What-How Divide</w:t>
      </w:r>
    </w:p>
    <w:p w14:paraId="2CFC15D8" w14:textId="77777777" w:rsidR="00E92A71" w:rsidRPr="00E92A71" w:rsidRDefault="00E92A71" w:rsidP="00E92A71">
      <w:pPr>
        <w:rPr>
          <w:rFonts w:ascii="Arial" w:hAnsi="Arial" w:cs="Arial"/>
          <w:sz w:val="20"/>
          <w:szCs w:val="20"/>
        </w:rPr>
      </w:pPr>
      <w:r w:rsidRPr="00E92A71">
        <w:rPr>
          <w:rFonts w:ascii="Arial" w:hAnsi="Arial" w:cs="Arial"/>
          <w:sz w:val="20"/>
          <w:szCs w:val="20"/>
        </w:rPr>
        <w:t>This philosophical analysis illuminates the “what-how” distinction developed in earlier chapters. AI excels at “how” tasks—executing well-defined processes according to explicit rules. Humans maintain advantages in determining “what” is worth doing—making judgments about value, meaning, and purpose that emerge from our being-in-the-world.</w:t>
      </w:r>
    </w:p>
    <w:p w14:paraId="5DDEBBC9"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This connects to what psychologist Mihaly Csikszentmihalyi called “flow”—a state of absorbed engagement </w:t>
      </w:r>
      <w:proofErr w:type="gramStart"/>
      <w:r w:rsidRPr="00E92A71">
        <w:rPr>
          <w:rFonts w:ascii="Arial" w:hAnsi="Arial" w:cs="Arial"/>
          <w:sz w:val="20"/>
          <w:szCs w:val="20"/>
        </w:rPr>
        <w:t>similar to</w:t>
      </w:r>
      <w:proofErr w:type="gramEnd"/>
      <w:r w:rsidRPr="00E92A71">
        <w:rPr>
          <w:rFonts w:ascii="Arial" w:hAnsi="Arial" w:cs="Arial"/>
          <w:sz w:val="20"/>
          <w:szCs w:val="20"/>
        </w:rPr>
        <w:t xml:space="preserve"> Heidegger’s “ready-to-hand” mode. When executives describe being “in the zone” or “in the flow,” they’re experiencing a mode of understanding that transcends explicit computation. Their decisions emerge from a holistic grasp of the situation rather than step-by-step calculation.</w:t>
      </w:r>
    </w:p>
    <w:p w14:paraId="44D6F053" w14:textId="77777777" w:rsidR="00E92A71" w:rsidRPr="00E92A71" w:rsidRDefault="00E92A71" w:rsidP="00E92A71">
      <w:pPr>
        <w:rPr>
          <w:rFonts w:ascii="Arial" w:hAnsi="Arial" w:cs="Arial"/>
          <w:sz w:val="20"/>
          <w:szCs w:val="20"/>
        </w:rPr>
      </w:pPr>
      <w:r w:rsidRPr="00E92A71">
        <w:rPr>
          <w:rFonts w:ascii="Arial" w:hAnsi="Arial" w:cs="Arial"/>
          <w:sz w:val="20"/>
          <w:szCs w:val="20"/>
        </w:rPr>
        <w:t>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14:paraId="04CE85FC" w14:textId="77777777" w:rsidR="00E92A71" w:rsidRPr="00E92A71" w:rsidRDefault="00E92A71" w:rsidP="00E92A71">
      <w:pPr>
        <w:rPr>
          <w:rFonts w:ascii="Arial" w:hAnsi="Arial" w:cs="Arial"/>
          <w:sz w:val="20"/>
          <w:szCs w:val="20"/>
        </w:rPr>
      </w:pPr>
      <w:r w:rsidRPr="00E92A71">
        <w:rPr>
          <w:rFonts w:ascii="Arial" w:hAnsi="Arial" w:cs="Arial"/>
          <w:b/>
          <w:bCs/>
          <w:sz w:val="20"/>
          <w:szCs w:val="20"/>
        </w:rPr>
        <w:t>Practical Implications</w:t>
      </w:r>
    </w:p>
    <w:p w14:paraId="01F6C242" w14:textId="77777777" w:rsidR="00E92A71" w:rsidRPr="00E92A71" w:rsidRDefault="00E92A71" w:rsidP="00E92A71">
      <w:pPr>
        <w:rPr>
          <w:rFonts w:ascii="Arial" w:hAnsi="Arial" w:cs="Arial"/>
          <w:sz w:val="20"/>
          <w:szCs w:val="20"/>
        </w:rPr>
      </w:pPr>
      <w:r w:rsidRPr="00E92A71">
        <w:rPr>
          <w:rFonts w:ascii="Arial" w:hAnsi="Arial" w:cs="Arial"/>
          <w:sz w:val="20"/>
          <w:szCs w:val="20"/>
        </w:rPr>
        <w:t>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14:paraId="728709CF" w14:textId="77777777" w:rsidR="00E92A71" w:rsidRPr="00E92A71" w:rsidRDefault="00E92A71" w:rsidP="00E92A71">
      <w:pPr>
        <w:rPr>
          <w:rFonts w:ascii="Arial" w:hAnsi="Arial" w:cs="Arial"/>
          <w:sz w:val="20"/>
          <w:szCs w:val="20"/>
        </w:rPr>
      </w:pPr>
      <w:r w:rsidRPr="00E92A71">
        <w:rPr>
          <w:rFonts w:ascii="Arial" w:hAnsi="Arial" w:cs="Arial"/>
          <w:sz w:val="20"/>
          <w:szCs w:val="20"/>
        </w:rPr>
        <w:t>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14:paraId="41902E02" w14:textId="77777777" w:rsidR="00E92A71" w:rsidRPr="00E92A71" w:rsidRDefault="00E92A71" w:rsidP="00E92A71">
      <w:pPr>
        <w:rPr>
          <w:rFonts w:ascii="Arial" w:hAnsi="Arial" w:cs="Arial"/>
          <w:sz w:val="20"/>
          <w:szCs w:val="20"/>
        </w:rPr>
      </w:pPr>
      <w:r w:rsidRPr="00E92A71">
        <w:rPr>
          <w:rFonts w:ascii="Arial" w:hAnsi="Arial" w:cs="Arial"/>
          <w:b/>
          <w:bCs/>
          <w:sz w:val="20"/>
          <w:szCs w:val="20"/>
        </w:rPr>
        <w:t>The Bottom Line</w:t>
      </w:r>
    </w:p>
    <w:p w14:paraId="5341CB08" w14:textId="77777777" w:rsidR="00E92A71" w:rsidRPr="00E92A71" w:rsidRDefault="00E92A71" w:rsidP="00E92A71">
      <w:pPr>
        <w:rPr>
          <w:rFonts w:ascii="Arial" w:hAnsi="Arial" w:cs="Arial"/>
          <w:sz w:val="20"/>
          <w:szCs w:val="20"/>
        </w:rPr>
      </w:pPr>
      <w:r w:rsidRPr="00E92A71">
        <w:rPr>
          <w:rFonts w:ascii="Arial" w:hAnsi="Arial" w:cs="Arial"/>
          <w:sz w:val="20"/>
          <w:szCs w:val="20"/>
        </w:rPr>
        <w:t>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14:paraId="1E16D69D" w14:textId="77777777" w:rsidR="00E92A71" w:rsidRPr="00E92A71" w:rsidRDefault="00E92A71" w:rsidP="00E92A71">
      <w:pPr>
        <w:rPr>
          <w:rFonts w:ascii="Arial" w:hAnsi="Arial" w:cs="Arial"/>
          <w:sz w:val="20"/>
          <w:szCs w:val="20"/>
        </w:rPr>
      </w:pPr>
      <w:r w:rsidRPr="00E92A71">
        <w:rPr>
          <w:rFonts w:ascii="Arial" w:hAnsi="Arial" w:cs="Arial"/>
          <w:sz w:val="20"/>
          <w:szCs w:val="20"/>
        </w:rPr>
        <w:t>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14:paraId="6D33FD4E" w14:textId="77777777" w:rsidR="00E92A71" w:rsidRPr="00E92A71" w:rsidRDefault="00E92A71" w:rsidP="00E92A71">
      <w:pPr>
        <w:rPr>
          <w:rFonts w:ascii="Arial" w:hAnsi="Arial" w:cs="Arial"/>
          <w:sz w:val="20"/>
          <w:szCs w:val="20"/>
        </w:rPr>
      </w:pPr>
      <w:r w:rsidRPr="00E92A71">
        <w:rPr>
          <w:rFonts w:ascii="Arial" w:hAnsi="Arial" w:cs="Arial"/>
          <w:sz w:val="20"/>
          <w:szCs w:val="20"/>
        </w:rP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w:t>
      </w:r>
      <w:r w:rsidRPr="00E92A71">
        <w:rPr>
          <w:rFonts w:ascii="Arial" w:hAnsi="Arial" w:cs="Arial"/>
          <w:sz w:val="20"/>
          <w:szCs w:val="20"/>
        </w:rPr>
        <w:lastRenderedPageBreak/>
        <w:t>technical approach to AI implementation and our philosophical understanding of what it means to be human in an increasingly technological world.</w:t>
      </w:r>
    </w:p>
    <w:p w14:paraId="51143CF3" w14:textId="77777777" w:rsidR="006440D8" w:rsidRPr="00E92A71" w:rsidRDefault="006440D8">
      <w:pPr>
        <w:rPr>
          <w:rFonts w:ascii="Arial" w:hAnsi="Arial" w:cs="Arial"/>
          <w:sz w:val="20"/>
          <w:szCs w:val="20"/>
        </w:rPr>
      </w:pPr>
    </w:p>
    <w:sectPr w:rsidR="006440D8" w:rsidRPr="00E9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mi J. Karam">
    <w15:presenceInfo w15:providerId="Windows Live" w15:userId="f5f0dc711d18f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71"/>
    <w:rsid w:val="000D6855"/>
    <w:rsid w:val="004B3194"/>
    <w:rsid w:val="00582951"/>
    <w:rsid w:val="005C7937"/>
    <w:rsid w:val="005E4E5E"/>
    <w:rsid w:val="006440D8"/>
    <w:rsid w:val="008365AF"/>
    <w:rsid w:val="00A87894"/>
    <w:rsid w:val="00C611C4"/>
    <w:rsid w:val="00CB715F"/>
    <w:rsid w:val="00E3731D"/>
    <w:rsid w:val="00E9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C8A1B"/>
  <w15:chartTrackingRefBased/>
  <w15:docId w15:val="{4B196C02-7658-BF4A-9761-EA6249DD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A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A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A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A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A71"/>
    <w:rPr>
      <w:rFonts w:eastAsiaTheme="majorEastAsia" w:cstheme="majorBidi"/>
      <w:color w:val="272727" w:themeColor="text1" w:themeTint="D8"/>
    </w:rPr>
  </w:style>
  <w:style w:type="paragraph" w:styleId="Title">
    <w:name w:val="Title"/>
    <w:basedOn w:val="Normal"/>
    <w:next w:val="Normal"/>
    <w:link w:val="TitleChar"/>
    <w:uiPriority w:val="10"/>
    <w:qFormat/>
    <w:rsid w:val="00E92A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A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A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A71"/>
    <w:rPr>
      <w:i/>
      <w:iCs/>
      <w:color w:val="404040" w:themeColor="text1" w:themeTint="BF"/>
    </w:rPr>
  </w:style>
  <w:style w:type="paragraph" w:styleId="ListParagraph">
    <w:name w:val="List Paragraph"/>
    <w:basedOn w:val="Normal"/>
    <w:uiPriority w:val="34"/>
    <w:qFormat/>
    <w:rsid w:val="00E92A71"/>
    <w:pPr>
      <w:ind w:left="720"/>
      <w:contextualSpacing/>
    </w:pPr>
  </w:style>
  <w:style w:type="character" w:styleId="IntenseEmphasis">
    <w:name w:val="Intense Emphasis"/>
    <w:basedOn w:val="DefaultParagraphFont"/>
    <w:uiPriority w:val="21"/>
    <w:qFormat/>
    <w:rsid w:val="00E92A71"/>
    <w:rPr>
      <w:i/>
      <w:iCs/>
      <w:color w:val="0F4761" w:themeColor="accent1" w:themeShade="BF"/>
    </w:rPr>
  </w:style>
  <w:style w:type="paragraph" w:styleId="IntenseQuote">
    <w:name w:val="Intense Quote"/>
    <w:basedOn w:val="Normal"/>
    <w:next w:val="Normal"/>
    <w:link w:val="IntenseQuoteChar"/>
    <w:uiPriority w:val="30"/>
    <w:qFormat/>
    <w:rsid w:val="00E92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A71"/>
    <w:rPr>
      <w:i/>
      <w:iCs/>
      <w:color w:val="0F4761" w:themeColor="accent1" w:themeShade="BF"/>
    </w:rPr>
  </w:style>
  <w:style w:type="character" w:styleId="IntenseReference">
    <w:name w:val="Intense Reference"/>
    <w:basedOn w:val="DefaultParagraphFont"/>
    <w:uiPriority w:val="32"/>
    <w:qFormat/>
    <w:rsid w:val="00E92A71"/>
    <w:rPr>
      <w:b/>
      <w:bCs/>
      <w:smallCaps/>
      <w:color w:val="0F4761" w:themeColor="accent1" w:themeShade="BF"/>
      <w:spacing w:val="5"/>
    </w:rPr>
  </w:style>
  <w:style w:type="paragraph" w:styleId="Revision">
    <w:name w:val="Revision"/>
    <w:hidden/>
    <w:uiPriority w:val="99"/>
    <w:semiHidden/>
    <w:rsid w:val="00E3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000246">
      <w:bodyDiv w:val="1"/>
      <w:marLeft w:val="0"/>
      <w:marRight w:val="0"/>
      <w:marTop w:val="0"/>
      <w:marBottom w:val="0"/>
      <w:divBdr>
        <w:top w:val="none" w:sz="0" w:space="0" w:color="auto"/>
        <w:left w:val="none" w:sz="0" w:space="0" w:color="auto"/>
        <w:bottom w:val="none" w:sz="0" w:space="0" w:color="auto"/>
        <w:right w:val="none" w:sz="0" w:space="0" w:color="auto"/>
      </w:divBdr>
      <w:divsChild>
        <w:div w:id="107706606">
          <w:marLeft w:val="0"/>
          <w:marRight w:val="0"/>
          <w:marTop w:val="0"/>
          <w:marBottom w:val="0"/>
          <w:divBdr>
            <w:top w:val="none" w:sz="0" w:space="0" w:color="auto"/>
            <w:left w:val="none" w:sz="0" w:space="0" w:color="auto"/>
            <w:bottom w:val="none" w:sz="0" w:space="0" w:color="auto"/>
            <w:right w:val="none" w:sz="0" w:space="0" w:color="auto"/>
          </w:divBdr>
        </w:div>
      </w:divsChild>
    </w:div>
    <w:div w:id="2069762041">
      <w:bodyDiv w:val="1"/>
      <w:marLeft w:val="0"/>
      <w:marRight w:val="0"/>
      <w:marTop w:val="0"/>
      <w:marBottom w:val="0"/>
      <w:divBdr>
        <w:top w:val="none" w:sz="0" w:space="0" w:color="auto"/>
        <w:left w:val="none" w:sz="0" w:space="0" w:color="auto"/>
        <w:bottom w:val="none" w:sz="0" w:space="0" w:color="auto"/>
        <w:right w:val="none" w:sz="0" w:space="0" w:color="auto"/>
      </w:divBdr>
      <w:divsChild>
        <w:div w:id="91324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 Karam</dc:creator>
  <cp:keywords/>
  <dc:description/>
  <cp:lastModifiedBy>Richard Sprague</cp:lastModifiedBy>
  <cp:revision>2</cp:revision>
  <dcterms:created xsi:type="dcterms:W3CDTF">2025-03-24T23:21:00Z</dcterms:created>
  <dcterms:modified xsi:type="dcterms:W3CDTF">2025-03-24T23:21:00Z</dcterms:modified>
</cp:coreProperties>
</file>